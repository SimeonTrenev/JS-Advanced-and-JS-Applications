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E407" w14:textId="22433A69" w:rsidR="009F662C" w:rsidRPr="009F662C" w:rsidRDefault="009F662C" w:rsidP="009F662C">
      <w:pPr>
        <w:rPr>
          <w:rFonts w:eastAsiaTheme="majorEastAsia" w:cstheme="majorBidi"/>
          <w:b/>
          <w:color w:val="642D08"/>
          <w:sz w:val="40"/>
          <w:szCs w:val="32"/>
          <w:lang w:val="bg-BG"/>
        </w:rPr>
      </w:pPr>
      <w:bookmarkStart w:id="0" w:name="_GoBack"/>
      <w:bookmarkEnd w:id="0"/>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del w:id="1" w:author="theirs" w:date="2020-06-23T10:51:00Z">
        <w:r w:rsidR="00F14B72">
          <w:fldChar w:fldCharType="begin"/>
        </w:r>
        <w:r w:rsidR="00F14B72">
          <w:delInstrText xml:space="preserve"> HYPERLINK "https://judge.softuni.bg/Contests/Practice/Index/2458" \l "0" </w:delInstrText>
        </w:r>
        <w:r w:rsidR="00F14B72">
          <w:fldChar w:fldCharType="separate"/>
        </w:r>
        <w:r w:rsidR="00C032DC" w:rsidRPr="00A60349">
          <w:rPr>
            <w:rStyle w:val="Hyperlink"/>
          </w:rPr>
          <w:delText>https://judge.softuni.bg/Contests/Practice/Index/2458#0</w:delText>
        </w:r>
        <w:r w:rsidR="00F14B72">
          <w:rPr>
            <w:rStyle w:val="Hyperlink"/>
          </w:rPr>
          <w:fldChar w:fldCharType="end"/>
        </w:r>
        <w:r w:rsidR="00C032DC">
          <w:delText xml:space="preserve"> </w:delText>
        </w:r>
        <w:r w:rsidR="00800401">
          <w:rPr>
            <w:lang w:val="bg-BG"/>
          </w:rPr>
          <w:delText>.</w:delText>
        </w:r>
      </w:del>
      <w:ins w:id="2" w:author="theirs" w:date="2020-06-23T10:51:00Z">
        <w:r w:rsidR="00F14B72">
          <w:fldChar w:fldCharType="begin"/>
        </w:r>
        <w:r w:rsidR="00F14B72">
          <w:instrText xml:space="preserve"> HYPERLINK "https://judge.softuni.bg/Contests/2458/Exam-Preparation-May-2020" </w:instrText>
        </w:r>
        <w:r w:rsidR="00F14B72">
          <w:fldChar w:fldCharType="separate"/>
        </w:r>
        <w:r w:rsidR="00C0767A">
          <w:rPr>
            <w:rStyle w:val="Hyperlink"/>
          </w:rPr>
          <w:t>https://judge.softuni.bg/Contests/2458/Exam-Preparation-May-2020</w:t>
        </w:r>
        <w:r w:rsidR="00F14B72">
          <w:rPr>
            <w:rStyle w:val="Hyperlink"/>
          </w:rPr>
          <w:fldChar w:fldCharType="end"/>
        </w:r>
      </w:ins>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2"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rPr>
        <w:lastRenderedPageBreak/>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del w:id="3" w:author="theirs" w:date="2020-06-23T10:51:00Z"/>
          <w:lang w:val="bg-BG"/>
        </w:rPr>
      </w:pPr>
      <w:del w:id="4" w:author="theirs" w:date="2020-06-23T10:51:00Z">
        <w:r w:rsidRPr="00D87845">
          <w:rPr>
            <w:noProof/>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14:paraId="151A94BC" w14:textId="77777777" w:rsidR="004C71F0" w:rsidRPr="00D87845" w:rsidRDefault="004C71F0" w:rsidP="004C71F0">
      <w:pPr>
        <w:rPr>
          <w:ins w:id="5" w:author="theirs" w:date="2020-06-23T10:51:00Z"/>
          <w:lang w:val="bg-BG"/>
        </w:rPr>
      </w:pPr>
      <w:ins w:id="6" w:author="theirs" w:date="2020-06-23T10:51:00Z">
        <w:r w:rsidRPr="00D87845">
          <w:rPr>
            <w:noProof/>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ins>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r>
        <w:rPr>
          <w:rFonts w:eastAsiaTheme="majorEastAsia" w:cstheme="majorBidi"/>
          <w:b/>
          <w:iCs/>
          <w:color w:val="A34A0D"/>
          <w:sz w:val="28"/>
        </w:rPr>
        <w:t>toString</w:t>
      </w:r>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r w:rsidRPr="00087532">
        <w:t>ShortReports</w:t>
      </w:r>
    </w:p>
    <w:p w14:paraId="41AED7A8" w14:textId="0A92B7EF" w:rsidR="00087532" w:rsidRPr="00087532" w:rsidRDefault="00087532" w:rsidP="00087532">
      <w:r>
        <w:t xml:space="preserve">Class </w:t>
      </w:r>
      <w:r w:rsidRPr="0062044F">
        <w:rPr>
          <w:rFonts w:ascii="Consolas" w:hAnsi="Consolas"/>
          <w:b/>
        </w:rPr>
        <w:t>ShortReports</w:t>
      </w:r>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sidRPr="00087532">
        <w:rPr>
          <w:rFonts w:eastAsiaTheme="majorEastAsia" w:cstheme="majorBidi"/>
          <w:b/>
          <w:iCs/>
          <w:color w:val="A34A0D"/>
          <w:sz w:val="28"/>
        </w:rPr>
        <w:t>originalResearch</w:t>
      </w:r>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lastRenderedPageBreak/>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r>
        <w:rPr>
          <w:rFonts w:ascii="Consolas" w:hAnsi="Consolas"/>
          <w:b/>
          <w:bCs/>
        </w:rPr>
        <w:t xml:space="preserve">originalResearches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r>
        <w:rPr>
          <w:rFonts w:eastAsiaTheme="majorEastAsia" w:cstheme="majorBidi"/>
          <w:b/>
          <w:iCs/>
          <w:color w:val="A34A0D"/>
          <w:sz w:val="28"/>
        </w:rPr>
        <w:t>addComment</w:t>
      </w:r>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toString</w:t>
      </w:r>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r w:rsidR="00FC3EAB" w:rsidRPr="00442BE2">
        <w:rPr>
          <w:rFonts w:ascii="Consolas" w:hAnsi="Consolas"/>
          <w:b/>
          <w:bCs/>
        </w:rPr>
        <w:t>toString</w:t>
      </w:r>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r>
        <w:t>BookRewiew</w:t>
      </w:r>
    </w:p>
    <w:p w14:paraId="193A33D6" w14:textId="4DD5311A" w:rsidR="00BA7DA0" w:rsidRPr="00087532" w:rsidRDefault="00BA7DA0" w:rsidP="00BA7DA0">
      <w:r>
        <w:t xml:space="preserve">Class </w:t>
      </w:r>
      <w:r>
        <w:rPr>
          <w:rFonts w:ascii="Consolas" w:hAnsi="Consolas"/>
          <w:b/>
        </w:rPr>
        <w:t>BookReview</w:t>
      </w:r>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{clientName, orderDescription}</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a</w:t>
      </w:r>
      <w:r w:rsidR="00A77DC1">
        <w:rPr>
          <w:rFonts w:eastAsiaTheme="majorEastAsia" w:cstheme="majorBidi"/>
          <w:b/>
          <w:iCs/>
          <w:color w:val="A34A0D"/>
          <w:sz w:val="28"/>
        </w:rPr>
        <w:t>ddClient</w:t>
      </w:r>
      <w:r w:rsidRPr="009F662C">
        <w:rPr>
          <w:rFonts w:eastAsiaTheme="majorEastAsia" w:cstheme="majorBidi"/>
          <w:b/>
          <w:iCs/>
          <w:color w:val="A34A0D"/>
          <w:sz w:val="28"/>
        </w:rPr>
        <w:t>(</w:t>
      </w:r>
      <w:r w:rsidR="00A77DC1" w:rsidRPr="00A77DC1">
        <w:rPr>
          <w:rFonts w:eastAsiaTheme="majorEastAsia" w:cstheme="majorBidi"/>
          <w:b/>
          <w:iCs/>
          <w:color w:val="A34A0D"/>
          <w:sz w:val="28"/>
        </w:rPr>
        <w:t>clientName,</w:t>
      </w:r>
      <w:r w:rsidR="00A77DC1" w:rsidRPr="00A77DC1">
        <w:t xml:space="preserve"> </w:t>
      </w:r>
      <w:r w:rsidR="00A77DC1">
        <w:t xml:space="preserve"> </w:t>
      </w:r>
      <w:r w:rsidR="00A77DC1" w:rsidRPr="00A77DC1">
        <w:rPr>
          <w:rFonts w:eastAsiaTheme="majorEastAsia" w:cstheme="majorBidi"/>
          <w:b/>
          <w:iCs/>
          <w:color w:val="A34A0D"/>
          <w:sz w:val="28"/>
        </w:rPr>
        <w:t>orderDescription</w:t>
      </w:r>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r w:rsidR="00A77DC1" w:rsidRPr="009D2A6D">
        <w:rPr>
          <w:rFonts w:ascii="Consolas" w:hAnsi="Consolas" w:cstheme="minorHAnsi"/>
          <w:b/>
        </w:rPr>
        <w:t>clientName</w:t>
      </w:r>
      <w:r w:rsidR="00A77DC1">
        <w:rPr>
          <w:rFonts w:cstheme="minorHAnsi"/>
        </w:rPr>
        <w:t xml:space="preserve"> and </w:t>
      </w:r>
      <w:r w:rsidR="00A77DC1" w:rsidRPr="009D2A6D">
        <w:rPr>
          <w:rFonts w:ascii="Consolas" w:hAnsi="Consolas" w:cstheme="minorHAnsi"/>
          <w:b/>
        </w:rPr>
        <w:t>orderDescription</w:t>
      </w:r>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r w:rsidRPr="007011CA">
        <w:rPr>
          <w:rFonts w:ascii="Consolas" w:hAnsi="Consolas"/>
          <w:b/>
          <w:noProof/>
        </w:rPr>
        <w:t>{</w:t>
      </w:r>
      <w:r>
        <w:rPr>
          <w:rFonts w:ascii="Consolas" w:hAnsi="Consolas"/>
          <w:b/>
          <w:noProof/>
        </w:rPr>
        <w:t xml:space="preserve"> </w:t>
      </w:r>
      <w:r w:rsidRPr="009D2A6D">
        <w:rPr>
          <w:rFonts w:ascii="Consolas" w:hAnsi="Consolas" w:cstheme="minorHAnsi"/>
          <w:b/>
        </w:rPr>
        <w:t>clientName</w:t>
      </w:r>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r>
        <w:rPr>
          <w:rFonts w:eastAsiaTheme="majorEastAsia" w:cstheme="majorBidi"/>
          <w:b/>
          <w:iCs/>
          <w:color w:val="A34A0D"/>
          <w:sz w:val="28"/>
        </w:rPr>
        <w:t>toString</w:t>
      </w:r>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lastRenderedPageBreak/>
        <w:t xml:space="preserve">This </w:t>
      </w:r>
      <w:r w:rsidRPr="009F662C">
        <w:rPr>
          <w:b/>
          <w:bCs/>
        </w:rPr>
        <w:t xml:space="preserve">function </w:t>
      </w:r>
      <w:r w:rsidRPr="009F662C">
        <w:rPr>
          <w:bCs/>
        </w:rPr>
        <w:t xml:space="preserve">should </w:t>
      </w:r>
      <w:r>
        <w:rPr>
          <w:bCs/>
        </w:rPr>
        <w:t xml:space="preserve">extend the </w:t>
      </w:r>
      <w:r w:rsidRPr="00245216">
        <w:rPr>
          <w:rFonts w:ascii="Consolas" w:hAnsi="Consolas"/>
          <w:b/>
          <w:bCs/>
        </w:rPr>
        <w:t>toString()</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r>
        <w:rPr>
          <w:rFonts w:ascii="Consolas" w:hAnsi="Consolas" w:cstheme="minorHAnsi"/>
          <w:b/>
          <w:noProof/>
        </w:rPr>
        <w:t xml:space="preserve">{ </w:t>
      </w:r>
      <w:r w:rsidRPr="009D2A6D">
        <w:rPr>
          <w:rFonts w:ascii="Consolas" w:hAnsi="Consolas" w:cstheme="minorHAnsi"/>
          <w:b/>
        </w:rPr>
        <w:t>clientName</w:t>
      </w:r>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r w:rsidRPr="009D2A6D">
        <w:rPr>
          <w:rFonts w:ascii="Consolas" w:hAnsi="Consolas" w:cstheme="minorHAnsi"/>
          <w:b/>
        </w:rPr>
        <w:t>orderDescription</w:t>
      </w:r>
      <w:r>
        <w:rPr>
          <w:rFonts w:ascii="Consolas" w:hAnsi="Consolas" w:cstheme="minorHAnsi"/>
          <w:b/>
        </w:rPr>
        <w:t xml:space="preserve"> </w:t>
      </w:r>
      <w:del w:id="7"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8"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lastRenderedPageBreak/>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lastRenderedPageBreak/>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lastRenderedPageBreak/>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r w:rsidRPr="00591CF3">
        <w:rPr>
          <w:rStyle w:val="NoneB"/>
          <w:rFonts w:asciiTheme="minorHAnsi" w:eastAsiaTheme="minorHAnsi" w:hAnsiTheme="minorHAnsi" w:cstheme="minorBidi"/>
          <w:b w:val="0"/>
          <w:bCs w:val="0"/>
          <w:noProof/>
          <w:color w:val="auto"/>
          <w:bdr w:val="none" w:sz="0" w:space="0" w:color="auto"/>
        </w:rPr>
        <w:t>firstName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lastRenderedPageBreak/>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lastRenderedPageBreak/>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
    <w:p w14:paraId="592EBD29" w14:textId="51658AA2" w:rsidR="00640502" w:rsidRPr="009F662C" w:rsidRDefault="00640502" w:rsidP="009F662C">
      <w:pPr>
        <w:rPr>
          <w:lang w:val="bg-BG"/>
        </w:rPr>
      </w:pPr>
    </w:p>
    <w:sectPr w:rsidR="00640502" w:rsidRPr="009F662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1B45F" w14:textId="77777777" w:rsidR="00831502" w:rsidRDefault="00831502" w:rsidP="008068A2">
      <w:pPr>
        <w:spacing w:after="0" w:line="240" w:lineRule="auto"/>
      </w:pPr>
      <w:r>
        <w:separator/>
      </w:r>
    </w:p>
  </w:endnote>
  <w:endnote w:type="continuationSeparator" w:id="0">
    <w:p w14:paraId="040F02F6" w14:textId="77777777" w:rsidR="00831502" w:rsidRDefault="00831502" w:rsidP="008068A2">
      <w:pPr>
        <w:spacing w:after="0" w:line="240" w:lineRule="auto"/>
      </w:pPr>
      <w:r>
        <w:continuationSeparator/>
      </w:r>
    </w:p>
  </w:endnote>
  <w:endnote w:type="continuationNotice" w:id="1">
    <w:p w14:paraId="17F6C77B" w14:textId="77777777" w:rsidR="00831502" w:rsidRDefault="0083150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0"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11"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del>
                    <w:ins w:id="1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99D52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1C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1CC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99D52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1C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1CC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FC751" w14:textId="77777777" w:rsidR="00831502" w:rsidRDefault="00831502" w:rsidP="008068A2">
      <w:pPr>
        <w:spacing w:after="0" w:line="240" w:lineRule="auto"/>
      </w:pPr>
      <w:r>
        <w:separator/>
      </w:r>
    </w:p>
  </w:footnote>
  <w:footnote w:type="continuationSeparator" w:id="0">
    <w:p w14:paraId="20DD8174" w14:textId="77777777" w:rsidR="00831502" w:rsidRDefault="00831502" w:rsidP="008068A2">
      <w:pPr>
        <w:spacing w:after="0" w:line="240" w:lineRule="auto"/>
      </w:pPr>
      <w:r>
        <w:continuationSeparator/>
      </w:r>
    </w:p>
  </w:footnote>
  <w:footnote w:type="continuationNotice" w:id="1">
    <w:p w14:paraId="04A762EC" w14:textId="77777777" w:rsidR="00831502" w:rsidRDefault="0083150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CC9"/>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1502"/>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image" Target="media/image16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hyperlink" Target="mailto:info@softuni.org" TargetMode="External"/><Relationship Id="rId2" Type="http://schemas.openxmlformats.org/officeDocument/2006/relationships/image" Target="media/image8.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50.png"/><Relationship Id="rId40"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2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twitter.com/SoftUni1" TargetMode="External"/><Relationship Id="rId35" Type="http://schemas.openxmlformats.org/officeDocument/2006/relationships/image" Target="media/image14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9181F-514C-4DF8-B97E-2FB43429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1570</Words>
  <Characters>8954</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2</cp:revision>
  <cp:lastPrinted>2015-10-26T22:35:00Z</cp:lastPrinted>
  <dcterms:created xsi:type="dcterms:W3CDTF">2020-10-12T09:53:00Z</dcterms:created>
  <dcterms:modified xsi:type="dcterms:W3CDTF">2020-10-12T09:53:00Z</dcterms:modified>
  <cp:category>computer programming;programming;software development;software engineering</cp:category>
</cp:coreProperties>
</file>